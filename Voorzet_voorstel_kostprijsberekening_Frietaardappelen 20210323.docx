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CE3E2" w14:textId="77777777" w:rsidR="00A47987" w:rsidRPr="00E5289D" w:rsidRDefault="00A47987" w:rsidP="00A47987">
      <w:pPr>
        <w:pStyle w:val="Heading2"/>
        <w:rPr>
          <w:b/>
          <w:sz w:val="28"/>
          <w:szCs w:val="28"/>
          <w:lang w:val="en-GB"/>
        </w:rPr>
      </w:pPr>
      <w:r w:rsidRPr="00E5289D">
        <w:rPr>
          <w:b/>
          <w:sz w:val="28"/>
          <w:szCs w:val="28"/>
          <w:lang w:val="en-GB"/>
        </w:rPr>
        <w:t>General</w:t>
      </w:r>
    </w:p>
    <w:p w14:paraId="43DF3D54" w14:textId="77777777" w:rsidR="00A47987" w:rsidRPr="00E5289D" w:rsidRDefault="00A47987" w:rsidP="00A47987">
      <w:pPr>
        <w:pStyle w:val="NoSpacing"/>
        <w:rPr>
          <w:sz w:val="18"/>
          <w:szCs w:val="18"/>
          <w:lang w:val="en-GB"/>
        </w:rPr>
      </w:pPr>
      <w:r w:rsidRPr="00E5289D">
        <w:rPr>
          <w:b/>
          <w:sz w:val="18"/>
          <w:szCs w:val="18"/>
          <w:lang w:val="en-GB"/>
        </w:rPr>
        <w:t>Contact:</w:t>
      </w:r>
      <w:r w:rsidRPr="00E5289D">
        <w:rPr>
          <w:sz w:val="18"/>
          <w:szCs w:val="18"/>
          <w:lang w:val="en-GB"/>
        </w:rPr>
        <w:t xml:space="preserve"> </w:t>
      </w:r>
      <w:r w:rsidRPr="00E5289D">
        <w:rPr>
          <w:sz w:val="18"/>
          <w:szCs w:val="18"/>
          <w:lang w:val="en-GB"/>
        </w:rPr>
        <w:tab/>
        <w:t xml:space="preserve">Hans Marvin (RIKILT) </w:t>
      </w:r>
    </w:p>
    <w:p w14:paraId="5556C01A" w14:textId="6115C0E4" w:rsidR="00A47987" w:rsidRPr="00E5289D" w:rsidRDefault="00A47987" w:rsidP="00A47987">
      <w:pPr>
        <w:pStyle w:val="NoSpacing"/>
        <w:rPr>
          <w:sz w:val="18"/>
          <w:szCs w:val="18"/>
          <w:lang w:val="en-GB"/>
        </w:rPr>
      </w:pPr>
      <w:r w:rsidRPr="00E5289D">
        <w:rPr>
          <w:b/>
          <w:sz w:val="18"/>
          <w:szCs w:val="18"/>
          <w:lang w:val="en-GB"/>
        </w:rPr>
        <w:t>Email:</w:t>
      </w:r>
      <w:r w:rsidRPr="00E5289D">
        <w:rPr>
          <w:sz w:val="18"/>
          <w:szCs w:val="18"/>
          <w:lang w:val="en-GB"/>
        </w:rPr>
        <w:tab/>
      </w:r>
      <w:r w:rsidRPr="00E5289D">
        <w:rPr>
          <w:sz w:val="18"/>
          <w:szCs w:val="18"/>
          <w:lang w:val="en-GB"/>
        </w:rPr>
        <w:tab/>
      </w:r>
      <w:hyperlink r:id="rId5" w:history="1">
        <w:r w:rsidRPr="00E5289D">
          <w:rPr>
            <w:rStyle w:val="Hyperlink"/>
            <w:sz w:val="18"/>
            <w:szCs w:val="18"/>
            <w:lang w:val="en-GB"/>
          </w:rPr>
          <w:t>hans.marvin@wur.nl</w:t>
        </w:r>
      </w:hyperlink>
    </w:p>
    <w:p w14:paraId="7C14953C" w14:textId="77777777" w:rsidR="00A47987" w:rsidRPr="00E5289D" w:rsidRDefault="00A47987" w:rsidP="00A47987">
      <w:pPr>
        <w:pStyle w:val="NoSpacing"/>
        <w:rPr>
          <w:sz w:val="18"/>
          <w:szCs w:val="18"/>
          <w:lang w:val="en-GB"/>
        </w:rPr>
      </w:pPr>
      <w:r w:rsidRPr="00E5289D">
        <w:rPr>
          <w:b/>
          <w:sz w:val="18"/>
          <w:szCs w:val="18"/>
          <w:lang w:val="en-GB"/>
        </w:rPr>
        <w:t>Deadline:</w:t>
      </w:r>
      <w:r w:rsidRPr="00E5289D">
        <w:rPr>
          <w:sz w:val="18"/>
          <w:szCs w:val="18"/>
          <w:lang w:val="en-GB"/>
        </w:rPr>
        <w:tab/>
        <w:t>14-04-21 23:59</w:t>
      </w:r>
      <w:r w:rsidR="00E5289D">
        <w:rPr>
          <w:sz w:val="18"/>
          <w:szCs w:val="18"/>
          <w:lang w:val="en-GB"/>
        </w:rPr>
        <w:t xml:space="preserve"> p.m.</w:t>
      </w:r>
    </w:p>
    <w:p w14:paraId="3CAE1F4D" w14:textId="77777777" w:rsidR="00A47987" w:rsidRPr="00E5289D" w:rsidRDefault="00A47987" w:rsidP="00A47987">
      <w:pPr>
        <w:pStyle w:val="NoSpacing"/>
        <w:rPr>
          <w:sz w:val="18"/>
          <w:lang w:val="en-GB"/>
        </w:rPr>
      </w:pPr>
    </w:p>
    <w:p w14:paraId="7EF3943A" w14:textId="77777777" w:rsidR="00A47987" w:rsidRPr="00E5289D" w:rsidRDefault="00A47987" w:rsidP="00A47987">
      <w:pPr>
        <w:pStyle w:val="Heading2"/>
        <w:numPr>
          <w:ilvl w:val="0"/>
          <w:numId w:val="1"/>
        </w:numPr>
        <w:rPr>
          <w:sz w:val="28"/>
          <w:szCs w:val="28"/>
          <w:lang w:val="en-GB"/>
        </w:rPr>
      </w:pPr>
      <w:r w:rsidRPr="00E5289D">
        <w:rPr>
          <w:sz w:val="28"/>
          <w:szCs w:val="28"/>
          <w:lang w:val="en-GB"/>
        </w:rPr>
        <w:t>Title</w:t>
      </w:r>
    </w:p>
    <w:p w14:paraId="3C340137" w14:textId="1405470A" w:rsidR="00223C4F" w:rsidRPr="00E5289D" w:rsidRDefault="00223C4F" w:rsidP="00A47987">
      <w:pPr>
        <w:ind w:left="360"/>
        <w:rPr>
          <w:sz w:val="18"/>
          <w:szCs w:val="18"/>
          <w:lang w:val="en-GB"/>
        </w:rPr>
      </w:pPr>
      <w:bookmarkStart w:id="0" w:name="_Hlk67338560"/>
      <w:r>
        <w:rPr>
          <w:sz w:val="18"/>
          <w:szCs w:val="18"/>
          <w:lang w:val="en-GB"/>
        </w:rPr>
        <w:t>Automated break down analysis of time series</w:t>
      </w:r>
      <w:bookmarkEnd w:id="0"/>
      <w:r>
        <w:rPr>
          <w:sz w:val="18"/>
          <w:szCs w:val="18"/>
          <w:lang w:val="en-GB"/>
        </w:rPr>
        <w:t xml:space="preserve"> </w:t>
      </w:r>
      <w:r w:rsidR="000F7FB5">
        <w:rPr>
          <w:sz w:val="18"/>
          <w:szCs w:val="18"/>
          <w:lang w:val="en-GB"/>
        </w:rPr>
        <w:t>for developments in Dutch agriculture</w:t>
      </w:r>
    </w:p>
    <w:p w14:paraId="16438174" w14:textId="77777777" w:rsidR="00A47987" w:rsidRPr="00E5289D" w:rsidRDefault="00A47987" w:rsidP="00A47987">
      <w:pPr>
        <w:pStyle w:val="Heading2"/>
        <w:numPr>
          <w:ilvl w:val="0"/>
          <w:numId w:val="1"/>
        </w:numPr>
        <w:rPr>
          <w:sz w:val="28"/>
          <w:szCs w:val="28"/>
          <w:lang w:val="en-GB"/>
        </w:rPr>
      </w:pPr>
      <w:r w:rsidRPr="00E5289D">
        <w:rPr>
          <w:sz w:val="28"/>
          <w:szCs w:val="28"/>
          <w:lang w:val="en-GB"/>
        </w:rPr>
        <w:t>Applicant</w:t>
      </w:r>
    </w:p>
    <w:p w14:paraId="36CA0B1E" w14:textId="77777777" w:rsidR="00A47987" w:rsidRPr="00D91944" w:rsidRDefault="00A47987" w:rsidP="00A47987">
      <w:pPr>
        <w:pStyle w:val="NoSpacing"/>
        <w:ind w:firstLine="360"/>
        <w:rPr>
          <w:sz w:val="18"/>
          <w:szCs w:val="18"/>
          <w:lang w:val="nl-NL"/>
        </w:rPr>
      </w:pPr>
      <w:r w:rsidRPr="00D91944">
        <w:rPr>
          <w:sz w:val="18"/>
          <w:szCs w:val="18"/>
          <w:lang w:val="nl-NL"/>
        </w:rPr>
        <w:t>Name:</w:t>
      </w:r>
      <w:r w:rsidRPr="00D91944">
        <w:rPr>
          <w:sz w:val="18"/>
          <w:szCs w:val="18"/>
          <w:lang w:val="nl-NL"/>
        </w:rPr>
        <w:tab/>
        <w:t>Paul van Leeuwen</w:t>
      </w:r>
      <w:r w:rsidRPr="00D91944">
        <w:rPr>
          <w:sz w:val="18"/>
          <w:szCs w:val="18"/>
          <w:lang w:val="nl-NL"/>
        </w:rPr>
        <w:tab/>
      </w:r>
      <w:r w:rsidRPr="00D91944">
        <w:rPr>
          <w:sz w:val="18"/>
          <w:szCs w:val="18"/>
          <w:lang w:val="nl-NL"/>
        </w:rPr>
        <w:tab/>
      </w:r>
      <w:r w:rsidRPr="00D91944">
        <w:rPr>
          <w:sz w:val="18"/>
          <w:szCs w:val="18"/>
          <w:lang w:val="nl-NL"/>
        </w:rPr>
        <w:tab/>
        <w:t>Name:</w:t>
      </w:r>
      <w:r w:rsidRPr="00D91944">
        <w:rPr>
          <w:sz w:val="18"/>
          <w:szCs w:val="18"/>
          <w:lang w:val="nl-NL"/>
        </w:rPr>
        <w:tab/>
        <w:t>Jamal Roskam</w:t>
      </w:r>
    </w:p>
    <w:p w14:paraId="00195EC9" w14:textId="77777777" w:rsidR="00A47987" w:rsidRPr="00D91944" w:rsidRDefault="00A47987" w:rsidP="00A47987">
      <w:pPr>
        <w:pStyle w:val="NoSpacing"/>
        <w:ind w:firstLine="360"/>
        <w:rPr>
          <w:sz w:val="18"/>
          <w:szCs w:val="18"/>
          <w:lang w:val="nl-NL"/>
        </w:rPr>
      </w:pPr>
      <w:r w:rsidRPr="00D91944">
        <w:rPr>
          <w:sz w:val="18"/>
          <w:szCs w:val="18"/>
          <w:lang w:val="nl-NL"/>
        </w:rPr>
        <w:t>Email:</w:t>
      </w:r>
      <w:r w:rsidRPr="00D91944">
        <w:rPr>
          <w:sz w:val="18"/>
          <w:szCs w:val="18"/>
          <w:lang w:val="nl-NL"/>
        </w:rPr>
        <w:tab/>
      </w:r>
      <w:hyperlink r:id="rId6" w:history="1">
        <w:r w:rsidRPr="00D91944">
          <w:rPr>
            <w:rStyle w:val="Hyperlink"/>
            <w:sz w:val="18"/>
            <w:lang w:val="nl-NL"/>
          </w:rPr>
          <w:t>paul2.vanleeuwen@wur.nl</w:t>
        </w:r>
      </w:hyperlink>
      <w:r w:rsidRPr="00D91944">
        <w:rPr>
          <w:sz w:val="18"/>
          <w:lang w:val="nl-NL"/>
        </w:rPr>
        <w:tab/>
      </w:r>
      <w:r w:rsidRPr="00D91944">
        <w:rPr>
          <w:sz w:val="18"/>
          <w:lang w:val="nl-NL"/>
        </w:rPr>
        <w:tab/>
      </w:r>
      <w:r w:rsidRPr="00D91944">
        <w:rPr>
          <w:sz w:val="18"/>
          <w:szCs w:val="18"/>
          <w:lang w:val="nl-NL"/>
        </w:rPr>
        <w:t>Email:</w:t>
      </w:r>
      <w:r w:rsidRPr="00D91944">
        <w:rPr>
          <w:sz w:val="18"/>
          <w:szCs w:val="18"/>
          <w:lang w:val="nl-NL"/>
        </w:rPr>
        <w:tab/>
      </w:r>
      <w:hyperlink r:id="rId7" w:history="1">
        <w:r w:rsidRPr="00D91944">
          <w:rPr>
            <w:rStyle w:val="Hyperlink"/>
            <w:sz w:val="18"/>
            <w:szCs w:val="18"/>
            <w:lang w:val="nl-NL"/>
          </w:rPr>
          <w:t>jamal.roskam@wur.nl</w:t>
        </w:r>
      </w:hyperlink>
    </w:p>
    <w:p w14:paraId="6855F32C" w14:textId="77777777" w:rsidR="00A47987" w:rsidRPr="00E5289D" w:rsidRDefault="00A47987" w:rsidP="00A47987">
      <w:pPr>
        <w:pStyle w:val="NoSpacing"/>
        <w:ind w:firstLine="360"/>
        <w:rPr>
          <w:sz w:val="18"/>
          <w:szCs w:val="18"/>
          <w:lang w:val="en-GB"/>
        </w:rPr>
      </w:pPr>
      <w:r w:rsidRPr="00E5289D">
        <w:rPr>
          <w:sz w:val="18"/>
          <w:szCs w:val="18"/>
          <w:lang w:val="en-GB"/>
        </w:rPr>
        <w:t>Unit:</w:t>
      </w:r>
      <w:r w:rsidRPr="00E5289D">
        <w:rPr>
          <w:sz w:val="18"/>
          <w:szCs w:val="18"/>
          <w:lang w:val="en-GB"/>
        </w:rPr>
        <w:tab/>
        <w:t>Wageningen Economic Research</w:t>
      </w:r>
      <w:r w:rsidRPr="00E5289D">
        <w:rPr>
          <w:sz w:val="18"/>
          <w:szCs w:val="18"/>
          <w:lang w:val="en-GB"/>
        </w:rPr>
        <w:tab/>
        <w:t>Unit:</w:t>
      </w:r>
      <w:r w:rsidRPr="00E5289D">
        <w:rPr>
          <w:sz w:val="18"/>
          <w:szCs w:val="18"/>
          <w:lang w:val="en-GB"/>
        </w:rPr>
        <w:tab/>
        <w:t>Wageningen Economic Research</w:t>
      </w:r>
    </w:p>
    <w:p w14:paraId="445EDAFE" w14:textId="77777777" w:rsidR="00A47987" w:rsidRPr="00E5289D" w:rsidRDefault="00A47987" w:rsidP="00A47987">
      <w:pPr>
        <w:pStyle w:val="NoSpacing"/>
        <w:rPr>
          <w:sz w:val="20"/>
          <w:szCs w:val="20"/>
          <w:lang w:val="en-GB"/>
        </w:rPr>
      </w:pPr>
    </w:p>
    <w:p w14:paraId="06041AFE" w14:textId="77777777" w:rsidR="00A47987" w:rsidRPr="00E5289D" w:rsidRDefault="00A47987" w:rsidP="00A47987">
      <w:pPr>
        <w:pStyle w:val="Heading2"/>
        <w:numPr>
          <w:ilvl w:val="0"/>
          <w:numId w:val="1"/>
        </w:numPr>
        <w:rPr>
          <w:sz w:val="28"/>
          <w:szCs w:val="28"/>
          <w:lang w:val="en-GB"/>
        </w:rPr>
      </w:pPr>
      <w:commentRangeStart w:id="1"/>
      <w:commentRangeStart w:id="2"/>
      <w:r w:rsidRPr="00E5289D">
        <w:rPr>
          <w:sz w:val="28"/>
          <w:szCs w:val="28"/>
          <w:lang w:val="en-GB"/>
        </w:rPr>
        <w:t>Strategic relevance</w:t>
      </w:r>
      <w:commentRangeEnd w:id="1"/>
      <w:r w:rsidR="008248A2">
        <w:rPr>
          <w:rStyle w:val="CommentReference"/>
          <w:rFonts w:ascii="Verdana" w:eastAsiaTheme="minorHAnsi" w:hAnsi="Verdana" w:cstheme="minorBidi"/>
          <w:color w:val="auto"/>
          <w:lang w:val="nl-NL"/>
        </w:rPr>
        <w:commentReference w:id="1"/>
      </w:r>
      <w:commentRangeEnd w:id="2"/>
      <w:r w:rsidR="00C80BC4">
        <w:rPr>
          <w:rStyle w:val="CommentReference"/>
          <w:rFonts w:ascii="Verdana" w:eastAsiaTheme="minorHAnsi" w:hAnsi="Verdana" w:cstheme="minorBidi"/>
          <w:color w:val="auto"/>
          <w:lang w:val="nl-NL"/>
        </w:rPr>
        <w:commentReference w:id="2"/>
      </w:r>
    </w:p>
    <w:p w14:paraId="45D42551" w14:textId="0E111144" w:rsidR="005B1727" w:rsidRDefault="00E5289D" w:rsidP="00A47987">
      <w:pPr>
        <w:pStyle w:val="NoSpacing"/>
        <w:ind w:left="360"/>
        <w:rPr>
          <w:sz w:val="18"/>
          <w:szCs w:val="18"/>
          <w:lang w:val="en-GB"/>
        </w:rPr>
      </w:pPr>
      <w:r w:rsidRPr="00E5289D">
        <w:rPr>
          <w:sz w:val="18"/>
          <w:szCs w:val="18"/>
          <w:lang w:val="en-GB"/>
        </w:rPr>
        <w:t xml:space="preserve">The FADN (Farm Accountancy Data Network) is a European instrument for evaluating the income of agricultural holdings and the impacts of the Common Agricultural Policy. </w:t>
      </w:r>
      <w:commentRangeStart w:id="4"/>
      <w:r w:rsidRPr="00E5289D">
        <w:rPr>
          <w:sz w:val="18"/>
          <w:szCs w:val="18"/>
          <w:lang w:val="en-GB"/>
        </w:rPr>
        <w:t>The farms included in the Dutch FADN are a sample of agricultural and horticultural companies from the Agricultural Census</w:t>
      </w:r>
      <w:commentRangeEnd w:id="4"/>
      <w:r w:rsidR="009327DD">
        <w:rPr>
          <w:rStyle w:val="CommentReference"/>
          <w:lang w:val="nl-NL"/>
        </w:rPr>
        <w:commentReference w:id="4"/>
      </w:r>
      <w:r w:rsidRPr="00E5289D">
        <w:rPr>
          <w:sz w:val="18"/>
          <w:szCs w:val="18"/>
          <w:lang w:val="en-GB"/>
        </w:rPr>
        <w:t>.</w:t>
      </w:r>
      <w:r w:rsidR="00BF7E49">
        <w:rPr>
          <w:sz w:val="18"/>
          <w:szCs w:val="18"/>
          <w:lang w:val="en-GB"/>
        </w:rPr>
        <w:t xml:space="preserve"> A</w:t>
      </w:r>
      <w:r w:rsidR="00BF7E49" w:rsidRPr="00BF7E49">
        <w:rPr>
          <w:sz w:val="18"/>
          <w:szCs w:val="18"/>
          <w:lang w:val="en-GB"/>
        </w:rPr>
        <w:t xml:space="preserve"> wide variety of data is collected within the framework of the FADN</w:t>
      </w:r>
      <w:r w:rsidR="0023196E">
        <w:rPr>
          <w:sz w:val="18"/>
          <w:szCs w:val="18"/>
          <w:lang w:val="en-GB"/>
        </w:rPr>
        <w:t>. A</w:t>
      </w:r>
      <w:r w:rsidR="0023196E" w:rsidRPr="0023196E">
        <w:rPr>
          <w:sz w:val="18"/>
          <w:szCs w:val="18"/>
          <w:lang w:val="en-GB"/>
        </w:rPr>
        <w:t xml:space="preserve"> lot of manual analyses are </w:t>
      </w:r>
      <w:del w:id="5" w:author="Leeuwen, Paul2 van" w:date="2021-03-23T09:21:00Z">
        <w:r w:rsidR="0023196E" w:rsidRPr="0023196E" w:rsidDel="009327DD">
          <w:rPr>
            <w:sz w:val="18"/>
            <w:szCs w:val="18"/>
            <w:lang w:val="en-GB"/>
          </w:rPr>
          <w:delText xml:space="preserve">currently being </w:delText>
        </w:r>
      </w:del>
      <w:r w:rsidR="0023196E" w:rsidRPr="0023196E">
        <w:rPr>
          <w:sz w:val="18"/>
          <w:szCs w:val="18"/>
          <w:lang w:val="en-GB"/>
        </w:rPr>
        <w:t>performed</w:t>
      </w:r>
      <w:ins w:id="6" w:author="Leeuwen, Paul2 van" w:date="2021-03-23T09:21:00Z">
        <w:r w:rsidR="009327DD">
          <w:rPr>
            <w:sz w:val="18"/>
            <w:szCs w:val="18"/>
            <w:lang w:val="en-GB"/>
          </w:rPr>
          <w:t xml:space="preserve"> every year</w:t>
        </w:r>
      </w:ins>
      <w:del w:id="7" w:author="Leeuwen, Paul2 van" w:date="2021-03-23T09:21:00Z">
        <w:r w:rsidR="0023196E" w:rsidRPr="0023196E" w:rsidDel="009327DD">
          <w:rPr>
            <w:sz w:val="18"/>
            <w:szCs w:val="18"/>
            <w:lang w:val="en-GB"/>
          </w:rPr>
          <w:delText>,</w:delText>
        </w:r>
      </w:del>
      <w:ins w:id="8" w:author="Leeuwen, Paul2 van" w:date="2021-03-23T09:21:00Z">
        <w:r w:rsidR="009327DD">
          <w:rPr>
            <w:sz w:val="18"/>
            <w:szCs w:val="18"/>
            <w:lang w:val="en-GB"/>
          </w:rPr>
          <w:t xml:space="preserve">. Such an approach </w:t>
        </w:r>
      </w:ins>
      <w:del w:id="9" w:author="Leeuwen, Paul2 van" w:date="2021-03-23T09:21:00Z">
        <w:r w:rsidR="0023196E" w:rsidRPr="0023196E" w:rsidDel="009327DD">
          <w:rPr>
            <w:sz w:val="18"/>
            <w:szCs w:val="18"/>
            <w:lang w:val="en-GB"/>
          </w:rPr>
          <w:delText xml:space="preserve"> which</w:delText>
        </w:r>
      </w:del>
      <w:r w:rsidR="0023196E" w:rsidRPr="0023196E">
        <w:rPr>
          <w:sz w:val="18"/>
          <w:szCs w:val="18"/>
          <w:lang w:val="en-GB"/>
        </w:rPr>
        <w:t xml:space="preserve"> is time consumin</w:t>
      </w:r>
      <w:r w:rsidR="005B1727">
        <w:rPr>
          <w:sz w:val="18"/>
          <w:szCs w:val="18"/>
          <w:lang w:val="en-GB"/>
        </w:rPr>
        <w:t>g</w:t>
      </w:r>
      <w:ins w:id="10" w:author="Leeuwen, Paul2 van" w:date="2021-03-23T09:22:00Z">
        <w:r w:rsidR="009327DD">
          <w:rPr>
            <w:sz w:val="18"/>
            <w:szCs w:val="18"/>
            <w:lang w:val="en-GB"/>
          </w:rPr>
          <w:t>, subjective</w:t>
        </w:r>
      </w:ins>
      <w:ins w:id="11" w:author="Leeuwen, Paul2 van" w:date="2021-03-23T09:23:00Z">
        <w:r w:rsidR="009327DD">
          <w:rPr>
            <w:sz w:val="18"/>
            <w:szCs w:val="18"/>
            <w:lang w:val="en-GB"/>
          </w:rPr>
          <w:t xml:space="preserve"> to the bias of the analyst</w:t>
        </w:r>
      </w:ins>
      <w:r w:rsidR="005B1727">
        <w:rPr>
          <w:sz w:val="18"/>
          <w:szCs w:val="18"/>
          <w:lang w:val="en-GB"/>
        </w:rPr>
        <w:t xml:space="preserve"> and prone to </w:t>
      </w:r>
      <w:ins w:id="12" w:author="Leeuwen, Paul2 van" w:date="2021-03-23T09:23:00Z">
        <w:r w:rsidR="009327DD">
          <w:rPr>
            <w:sz w:val="18"/>
            <w:szCs w:val="18"/>
            <w:lang w:val="en-GB"/>
          </w:rPr>
          <w:t xml:space="preserve">man-made </w:t>
        </w:r>
      </w:ins>
      <w:r w:rsidR="005B1727">
        <w:rPr>
          <w:sz w:val="18"/>
          <w:szCs w:val="18"/>
          <w:lang w:val="en-GB"/>
        </w:rPr>
        <w:t>errors</w:t>
      </w:r>
      <w:ins w:id="13" w:author="Leeuwen, Paul2 van" w:date="2021-03-23T09:23:00Z">
        <w:r w:rsidR="009327DD">
          <w:rPr>
            <w:sz w:val="18"/>
            <w:szCs w:val="18"/>
            <w:lang w:val="en-GB"/>
          </w:rPr>
          <w:t xml:space="preserve">, and </w:t>
        </w:r>
      </w:ins>
      <w:ins w:id="14" w:author="Leeuwen, Paul2 van" w:date="2021-03-23T09:24:00Z">
        <w:r w:rsidR="009327DD">
          <w:rPr>
            <w:sz w:val="18"/>
            <w:szCs w:val="18"/>
            <w:lang w:val="en-GB"/>
          </w:rPr>
          <w:t xml:space="preserve">only </w:t>
        </w:r>
      </w:ins>
      <w:ins w:id="15" w:author="Leeuwen, Paul2 van" w:date="2021-03-23T09:25:00Z">
        <w:r w:rsidR="009327DD">
          <w:rPr>
            <w:sz w:val="18"/>
            <w:szCs w:val="18"/>
            <w:lang w:val="en-GB"/>
          </w:rPr>
          <w:t>first-level causes are identified</w:t>
        </w:r>
      </w:ins>
      <w:r w:rsidR="0023196E" w:rsidRPr="0023196E">
        <w:rPr>
          <w:sz w:val="18"/>
          <w:szCs w:val="18"/>
          <w:lang w:val="en-GB"/>
        </w:rPr>
        <w:t>.</w:t>
      </w:r>
      <w:r w:rsidR="0023196E">
        <w:rPr>
          <w:sz w:val="18"/>
          <w:szCs w:val="18"/>
          <w:lang w:val="en-GB"/>
        </w:rPr>
        <w:t xml:space="preserve"> </w:t>
      </w:r>
      <w:r w:rsidR="005B1727" w:rsidRPr="005B1727">
        <w:rPr>
          <w:sz w:val="18"/>
          <w:szCs w:val="18"/>
          <w:lang w:val="en-GB"/>
        </w:rPr>
        <w:t>A</w:t>
      </w:r>
      <w:r w:rsidR="005B1727">
        <w:rPr>
          <w:sz w:val="18"/>
          <w:szCs w:val="18"/>
          <w:lang w:val="en-GB"/>
        </w:rPr>
        <w:t>n a</w:t>
      </w:r>
      <w:r w:rsidR="005B1727" w:rsidRPr="005B1727">
        <w:rPr>
          <w:sz w:val="18"/>
          <w:szCs w:val="18"/>
          <w:lang w:val="en-GB"/>
        </w:rPr>
        <w:t>utomated break down analysis of time series</w:t>
      </w:r>
      <w:r w:rsidR="005B1727">
        <w:rPr>
          <w:sz w:val="18"/>
          <w:szCs w:val="18"/>
          <w:lang w:val="en-GB"/>
        </w:rPr>
        <w:t xml:space="preserve"> should therefore entail the following advantages: </w:t>
      </w:r>
    </w:p>
    <w:p w14:paraId="1F2BF876" w14:textId="191B3DA9" w:rsidR="005B1727" w:rsidRPr="005B1727" w:rsidRDefault="005B1727" w:rsidP="005B1727">
      <w:pPr>
        <w:pStyle w:val="NoSpacing"/>
        <w:numPr>
          <w:ilvl w:val="0"/>
          <w:numId w:val="3"/>
        </w:numPr>
        <w:rPr>
          <w:sz w:val="18"/>
          <w:szCs w:val="18"/>
          <w:lang w:val="en-GB"/>
        </w:rPr>
      </w:pPr>
      <w:r w:rsidRPr="005B1727">
        <w:rPr>
          <w:sz w:val="18"/>
          <w:szCs w:val="18"/>
          <w:lang w:val="en-GB"/>
        </w:rPr>
        <w:t xml:space="preserve">less man hours </w:t>
      </w:r>
      <w:r>
        <w:rPr>
          <w:sz w:val="18"/>
          <w:szCs w:val="18"/>
          <w:lang w:val="en-GB"/>
        </w:rPr>
        <w:t xml:space="preserve">are </w:t>
      </w:r>
      <w:r w:rsidRPr="005B1727">
        <w:rPr>
          <w:sz w:val="18"/>
          <w:szCs w:val="18"/>
          <w:lang w:val="en-GB"/>
        </w:rPr>
        <w:t>needed to perform the analyses</w:t>
      </w:r>
      <w:ins w:id="16" w:author="Leeuwen, Paul2 van" w:date="2021-03-23T09:25:00Z">
        <w:r w:rsidR="009327DD">
          <w:rPr>
            <w:sz w:val="18"/>
            <w:szCs w:val="18"/>
            <w:lang w:val="en-GB"/>
          </w:rPr>
          <w:t xml:space="preserve"> because the manual work is now </w:t>
        </w:r>
      </w:ins>
      <w:ins w:id="17" w:author="Leeuwen, Paul2 van" w:date="2021-03-23T09:26:00Z">
        <w:r w:rsidR="009327DD">
          <w:rPr>
            <w:sz w:val="18"/>
            <w:szCs w:val="18"/>
            <w:lang w:val="en-GB"/>
          </w:rPr>
          <w:t xml:space="preserve">automatically </w:t>
        </w:r>
      </w:ins>
      <w:ins w:id="18" w:author="Leeuwen, Paul2 van" w:date="2021-03-23T09:25:00Z">
        <w:r w:rsidR="009327DD">
          <w:rPr>
            <w:sz w:val="18"/>
            <w:szCs w:val="18"/>
            <w:lang w:val="en-GB"/>
          </w:rPr>
          <w:t>executed</w:t>
        </w:r>
      </w:ins>
      <w:r w:rsidRPr="005B1727">
        <w:rPr>
          <w:sz w:val="18"/>
          <w:szCs w:val="18"/>
          <w:lang w:val="en-GB"/>
        </w:rPr>
        <w:t>;</w:t>
      </w:r>
    </w:p>
    <w:p w14:paraId="74E77E50" w14:textId="48F60823" w:rsidR="005B1727" w:rsidRPr="005B1727" w:rsidRDefault="005B1727" w:rsidP="005B1727">
      <w:pPr>
        <w:pStyle w:val="NoSpacing"/>
        <w:numPr>
          <w:ilvl w:val="0"/>
          <w:numId w:val="3"/>
        </w:numPr>
        <w:rPr>
          <w:sz w:val="18"/>
          <w:szCs w:val="18"/>
          <w:lang w:val="en-GB"/>
        </w:rPr>
      </w:pPr>
      <w:r w:rsidRPr="005B1727">
        <w:rPr>
          <w:sz w:val="18"/>
          <w:szCs w:val="18"/>
          <w:lang w:val="en-GB"/>
        </w:rPr>
        <w:t>more objective because the same automated method</w:t>
      </w:r>
      <w:r>
        <w:rPr>
          <w:sz w:val="18"/>
          <w:szCs w:val="18"/>
          <w:lang w:val="en-GB"/>
        </w:rPr>
        <w:t xml:space="preserve"> will always be used</w:t>
      </w:r>
      <w:r w:rsidRPr="005B1727">
        <w:rPr>
          <w:sz w:val="18"/>
          <w:szCs w:val="18"/>
          <w:lang w:val="en-GB"/>
        </w:rPr>
        <w:t>;</w:t>
      </w:r>
    </w:p>
    <w:p w14:paraId="6500A5A6" w14:textId="49829F01" w:rsidR="0023196E" w:rsidRDefault="005B1727" w:rsidP="009327DD">
      <w:pPr>
        <w:pStyle w:val="NoSpacing"/>
        <w:numPr>
          <w:ilvl w:val="0"/>
          <w:numId w:val="3"/>
        </w:numPr>
        <w:rPr>
          <w:sz w:val="18"/>
          <w:szCs w:val="18"/>
          <w:lang w:val="en-GB"/>
        </w:rPr>
      </w:pPr>
      <w:r w:rsidRPr="005B1727">
        <w:rPr>
          <w:sz w:val="18"/>
          <w:szCs w:val="18"/>
          <w:lang w:val="en-GB"/>
        </w:rPr>
        <w:t>deeper analy</w:t>
      </w:r>
      <w:r>
        <w:rPr>
          <w:sz w:val="18"/>
          <w:szCs w:val="18"/>
          <w:lang w:val="en-GB"/>
        </w:rPr>
        <w:t>s</w:t>
      </w:r>
      <w:r w:rsidRPr="005B1727">
        <w:rPr>
          <w:sz w:val="18"/>
          <w:szCs w:val="18"/>
          <w:lang w:val="en-GB"/>
        </w:rPr>
        <w:t xml:space="preserve">es </w:t>
      </w:r>
      <w:r>
        <w:rPr>
          <w:sz w:val="18"/>
          <w:szCs w:val="18"/>
          <w:lang w:val="en-GB"/>
        </w:rPr>
        <w:t>can be more easily performed</w:t>
      </w:r>
      <w:del w:id="19" w:author="Leeuwen, Paul2 van" w:date="2021-03-23T09:25:00Z">
        <w:r w:rsidDel="009327DD">
          <w:rPr>
            <w:sz w:val="18"/>
            <w:szCs w:val="18"/>
            <w:lang w:val="en-GB"/>
          </w:rPr>
          <w:delText xml:space="preserve"> </w:delText>
        </w:r>
        <w:r w:rsidRPr="005B1727" w:rsidDel="009327DD">
          <w:rPr>
            <w:sz w:val="18"/>
            <w:szCs w:val="18"/>
            <w:lang w:val="en-GB"/>
          </w:rPr>
          <w:delText>than has been done up to now</w:delText>
        </w:r>
      </w:del>
      <w:ins w:id="20" w:author="Leeuwen, Paul2 van" w:date="2021-03-23T09:26:00Z">
        <w:r w:rsidR="009327DD">
          <w:rPr>
            <w:sz w:val="18"/>
            <w:szCs w:val="18"/>
            <w:lang w:val="en-GB"/>
          </w:rPr>
          <w:t xml:space="preserve"> because causes at a deeper level can automatically be identified</w:t>
        </w:r>
      </w:ins>
      <w:r w:rsidRPr="005B1727">
        <w:rPr>
          <w:sz w:val="18"/>
          <w:szCs w:val="18"/>
          <w:lang w:val="en-GB"/>
        </w:rPr>
        <w:t>.</w:t>
      </w:r>
    </w:p>
    <w:p w14:paraId="447CF577" w14:textId="18B505E2" w:rsidR="0023196E" w:rsidRDefault="005B1727" w:rsidP="00A47987">
      <w:pPr>
        <w:pStyle w:val="NoSpacing"/>
        <w:ind w:left="360"/>
        <w:rPr>
          <w:sz w:val="18"/>
          <w:szCs w:val="18"/>
          <w:lang w:val="en-GB"/>
        </w:rPr>
      </w:pPr>
      <w:del w:id="21" w:author="Leeuwen, Paul2 van" w:date="2021-03-23T09:26:00Z">
        <w:r w:rsidDel="009327DD">
          <w:rPr>
            <w:sz w:val="18"/>
            <w:szCs w:val="18"/>
            <w:lang w:val="en-GB"/>
          </w:rPr>
          <w:delText xml:space="preserve"> </w:delText>
        </w:r>
      </w:del>
    </w:p>
    <w:p w14:paraId="668C3825" w14:textId="43C5695D" w:rsidR="00A47987" w:rsidRPr="00E5289D" w:rsidRDefault="00B47275" w:rsidP="00A47987">
      <w:pPr>
        <w:pStyle w:val="NoSpacing"/>
        <w:ind w:left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 good development would</w:t>
      </w:r>
      <w:r w:rsidR="00BF7E49" w:rsidRPr="00BF7E49">
        <w:rPr>
          <w:sz w:val="18"/>
          <w:szCs w:val="18"/>
          <w:lang w:val="en-GB"/>
        </w:rPr>
        <w:t xml:space="preserve"> </w:t>
      </w:r>
      <w:r w:rsidR="00BF7E49">
        <w:rPr>
          <w:sz w:val="18"/>
          <w:szCs w:val="18"/>
          <w:lang w:val="en-GB"/>
        </w:rPr>
        <w:t xml:space="preserve">therefore </w:t>
      </w:r>
      <w:r>
        <w:rPr>
          <w:sz w:val="18"/>
          <w:szCs w:val="18"/>
          <w:lang w:val="en-GB"/>
        </w:rPr>
        <w:t xml:space="preserve">be </w:t>
      </w:r>
      <w:r w:rsidR="00BF7E49" w:rsidRPr="00BF7E49">
        <w:rPr>
          <w:sz w:val="18"/>
          <w:szCs w:val="18"/>
          <w:lang w:val="en-GB"/>
        </w:rPr>
        <w:t xml:space="preserve">to automate </w:t>
      </w:r>
      <w:r w:rsidR="0023196E">
        <w:rPr>
          <w:sz w:val="18"/>
          <w:szCs w:val="18"/>
          <w:lang w:val="en-GB"/>
        </w:rPr>
        <w:t>analyses</w:t>
      </w:r>
      <w:r w:rsidR="0023196E" w:rsidRPr="00BF7E49">
        <w:rPr>
          <w:sz w:val="18"/>
          <w:szCs w:val="18"/>
          <w:lang w:val="en-GB"/>
        </w:rPr>
        <w:t xml:space="preserve"> </w:t>
      </w:r>
      <w:r w:rsidR="00BF7E49" w:rsidRPr="00BF7E49">
        <w:rPr>
          <w:sz w:val="18"/>
          <w:szCs w:val="18"/>
          <w:lang w:val="en-GB"/>
        </w:rPr>
        <w:t>that can be done with the data</w:t>
      </w:r>
      <w:r w:rsidR="00BF7E49">
        <w:rPr>
          <w:sz w:val="18"/>
          <w:szCs w:val="18"/>
          <w:lang w:val="en-GB"/>
        </w:rPr>
        <w:t xml:space="preserve"> from the FADN</w:t>
      </w:r>
      <w:r w:rsidR="00BF7E49" w:rsidRPr="00BF7E49">
        <w:rPr>
          <w:sz w:val="18"/>
          <w:szCs w:val="18"/>
          <w:lang w:val="en-GB"/>
        </w:rPr>
        <w:t>.</w:t>
      </w:r>
      <w:r w:rsidR="00BF7E49">
        <w:rPr>
          <w:sz w:val="18"/>
          <w:szCs w:val="18"/>
          <w:lang w:val="en-GB"/>
        </w:rPr>
        <w:t xml:space="preserve"> </w:t>
      </w:r>
      <w:r w:rsidR="005B1727">
        <w:rPr>
          <w:sz w:val="18"/>
          <w:szCs w:val="18"/>
          <w:lang w:val="en-GB"/>
        </w:rPr>
        <w:t xml:space="preserve">These kind of analyses can be beneficial for farmers since the breakdown analyses can be provide more </w:t>
      </w:r>
      <w:r w:rsidR="005B1727" w:rsidRPr="005B1727">
        <w:rPr>
          <w:sz w:val="18"/>
          <w:szCs w:val="18"/>
          <w:lang w:val="en-GB"/>
        </w:rPr>
        <w:t>extensive analy</w:t>
      </w:r>
      <w:r w:rsidR="005B1727">
        <w:rPr>
          <w:sz w:val="18"/>
          <w:szCs w:val="18"/>
          <w:lang w:val="en-GB"/>
        </w:rPr>
        <w:t>s</w:t>
      </w:r>
      <w:r w:rsidR="005B1727" w:rsidRPr="005B1727">
        <w:rPr>
          <w:sz w:val="18"/>
          <w:szCs w:val="18"/>
          <w:lang w:val="en-GB"/>
        </w:rPr>
        <w:t>es and insights</w:t>
      </w:r>
      <w:r w:rsidR="005B1727">
        <w:rPr>
          <w:sz w:val="18"/>
          <w:szCs w:val="18"/>
          <w:lang w:val="en-GB"/>
        </w:rPr>
        <w:t xml:space="preserve">. </w:t>
      </w:r>
      <w:r w:rsidR="00BF7E49" w:rsidRPr="00BF7E49">
        <w:rPr>
          <w:sz w:val="18"/>
          <w:szCs w:val="18"/>
          <w:lang w:val="en-GB"/>
        </w:rPr>
        <w:t xml:space="preserve">After consulting </w:t>
      </w:r>
      <w:r>
        <w:rPr>
          <w:sz w:val="18"/>
          <w:szCs w:val="18"/>
          <w:lang w:val="en-GB"/>
        </w:rPr>
        <w:t>various</w:t>
      </w:r>
      <w:r w:rsidR="00BF7E49" w:rsidRPr="00BF7E49">
        <w:rPr>
          <w:sz w:val="18"/>
          <w:szCs w:val="18"/>
          <w:lang w:val="en-GB"/>
        </w:rPr>
        <w:t xml:space="preserve"> sector experts</w:t>
      </w:r>
      <w:r w:rsidR="00BF7E49">
        <w:rPr>
          <w:sz w:val="18"/>
          <w:szCs w:val="18"/>
          <w:lang w:val="en-GB"/>
        </w:rPr>
        <w:t xml:space="preserve"> within Wageningen Economic Research</w:t>
      </w:r>
      <w:r w:rsidR="00BF7E49" w:rsidRPr="00BF7E49">
        <w:rPr>
          <w:sz w:val="18"/>
          <w:szCs w:val="18"/>
          <w:lang w:val="en-GB"/>
        </w:rPr>
        <w:t xml:space="preserve">, </w:t>
      </w:r>
      <w:r w:rsidR="0055144C">
        <w:rPr>
          <w:sz w:val="18"/>
          <w:szCs w:val="18"/>
          <w:lang w:val="en-GB"/>
        </w:rPr>
        <w:t xml:space="preserve">French-fries </w:t>
      </w:r>
      <w:r w:rsidR="00BF7E49" w:rsidRPr="00BF7E49">
        <w:rPr>
          <w:sz w:val="18"/>
          <w:szCs w:val="18"/>
          <w:lang w:val="en-GB"/>
        </w:rPr>
        <w:t xml:space="preserve">potatoes </w:t>
      </w:r>
      <w:r w:rsidR="0055144C" w:rsidRPr="0055144C">
        <w:rPr>
          <w:sz w:val="18"/>
          <w:szCs w:val="18"/>
          <w:lang w:val="en-GB"/>
        </w:rPr>
        <w:t>(in Dutch: frietaardappelen)</w:t>
      </w:r>
      <w:r w:rsidR="0055144C">
        <w:rPr>
          <w:sz w:val="18"/>
          <w:szCs w:val="18"/>
          <w:lang w:val="en-GB"/>
        </w:rPr>
        <w:t xml:space="preserve"> </w:t>
      </w:r>
      <w:r w:rsidR="00BF7E49" w:rsidRPr="00BF7E49">
        <w:rPr>
          <w:sz w:val="18"/>
          <w:szCs w:val="18"/>
          <w:lang w:val="en-GB"/>
        </w:rPr>
        <w:t xml:space="preserve">were initially </w:t>
      </w:r>
      <w:r w:rsidR="0055144C">
        <w:rPr>
          <w:sz w:val="18"/>
          <w:szCs w:val="18"/>
          <w:lang w:val="en-GB"/>
        </w:rPr>
        <w:t>selected</w:t>
      </w:r>
      <w:r w:rsidR="00BF7E49" w:rsidRPr="00BF7E49">
        <w:rPr>
          <w:sz w:val="18"/>
          <w:szCs w:val="18"/>
          <w:lang w:val="en-GB"/>
        </w:rPr>
        <w:t xml:space="preserve"> </w:t>
      </w:r>
      <w:r w:rsidR="0055144C">
        <w:rPr>
          <w:sz w:val="18"/>
          <w:szCs w:val="18"/>
          <w:lang w:val="en-GB"/>
        </w:rPr>
        <w:t>for</w:t>
      </w:r>
      <w:r w:rsidR="00BF7E49" w:rsidRPr="00BF7E49">
        <w:rPr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en-GB"/>
        </w:rPr>
        <w:t xml:space="preserve">the development of an </w:t>
      </w:r>
      <w:r w:rsidR="00BF7E49" w:rsidRPr="00BF7E49">
        <w:rPr>
          <w:sz w:val="18"/>
          <w:szCs w:val="18"/>
          <w:lang w:val="en-GB"/>
        </w:rPr>
        <w:t>automat</w:t>
      </w:r>
      <w:r>
        <w:rPr>
          <w:sz w:val="18"/>
          <w:szCs w:val="18"/>
          <w:lang w:val="en-GB"/>
        </w:rPr>
        <w:t xml:space="preserve">ed </w:t>
      </w:r>
      <w:r w:rsidR="0023196E">
        <w:rPr>
          <w:sz w:val="18"/>
          <w:szCs w:val="18"/>
          <w:lang w:val="en-GB"/>
        </w:rPr>
        <w:t>analysis</w:t>
      </w:r>
      <w:r w:rsidR="00BF7E49" w:rsidRPr="00BF7E49">
        <w:rPr>
          <w:sz w:val="18"/>
          <w:szCs w:val="18"/>
          <w:lang w:val="en-GB"/>
        </w:rPr>
        <w:t>.</w:t>
      </w:r>
      <w:r w:rsidR="0023196E">
        <w:rPr>
          <w:sz w:val="18"/>
          <w:szCs w:val="18"/>
          <w:lang w:val="en-GB"/>
        </w:rPr>
        <w:t xml:space="preserve"> The example of French-fries potatoes can be utilized for other products from various sectors. </w:t>
      </w:r>
    </w:p>
    <w:p w14:paraId="2C52D449" w14:textId="77777777" w:rsidR="00E5289D" w:rsidRPr="00E5289D" w:rsidRDefault="00E5289D" w:rsidP="00A47987">
      <w:pPr>
        <w:pStyle w:val="NoSpacing"/>
        <w:ind w:left="360"/>
        <w:rPr>
          <w:sz w:val="20"/>
          <w:szCs w:val="20"/>
          <w:lang w:val="en-GB"/>
        </w:rPr>
      </w:pPr>
    </w:p>
    <w:p w14:paraId="00A6BD21" w14:textId="77777777" w:rsidR="00A47987" w:rsidRPr="00E5289D" w:rsidRDefault="00A47987" w:rsidP="00A47987">
      <w:pPr>
        <w:pStyle w:val="Heading2"/>
        <w:numPr>
          <w:ilvl w:val="0"/>
          <w:numId w:val="1"/>
        </w:numPr>
        <w:rPr>
          <w:sz w:val="28"/>
          <w:szCs w:val="28"/>
          <w:lang w:val="en-GB"/>
        </w:rPr>
      </w:pPr>
      <w:r w:rsidRPr="00E5289D">
        <w:rPr>
          <w:sz w:val="28"/>
          <w:szCs w:val="28"/>
          <w:lang w:val="en-GB"/>
        </w:rPr>
        <w:t>Objective</w:t>
      </w:r>
    </w:p>
    <w:p w14:paraId="17B24ED7" w14:textId="44CFBF16" w:rsidR="00A47987" w:rsidRPr="00E5289D" w:rsidRDefault="00A47987" w:rsidP="00A47987">
      <w:pPr>
        <w:pStyle w:val="NoSpacing"/>
        <w:ind w:left="360"/>
        <w:rPr>
          <w:sz w:val="18"/>
          <w:szCs w:val="18"/>
          <w:lang w:val="en-GB"/>
        </w:rPr>
      </w:pPr>
      <w:r w:rsidRPr="00E5289D">
        <w:rPr>
          <w:sz w:val="18"/>
          <w:szCs w:val="18"/>
          <w:lang w:val="en-GB"/>
        </w:rPr>
        <w:t>The aim of th</w:t>
      </w:r>
      <w:del w:id="22" w:author="Leeuwen, Paul2 van" w:date="2021-03-23T09:27:00Z">
        <w:r w:rsidRPr="00E5289D" w:rsidDel="009327DD">
          <w:rPr>
            <w:sz w:val="18"/>
            <w:szCs w:val="18"/>
            <w:lang w:val="en-GB"/>
          </w:rPr>
          <w:delText>e</w:delText>
        </w:r>
      </w:del>
      <w:ins w:id="23" w:author="Leeuwen, Paul2 van" w:date="2021-03-23T09:27:00Z">
        <w:r w:rsidR="009327DD">
          <w:rPr>
            <w:sz w:val="18"/>
            <w:szCs w:val="18"/>
            <w:lang w:val="en-GB"/>
          </w:rPr>
          <w:t>is</w:t>
        </w:r>
      </w:ins>
      <w:r w:rsidRPr="00E5289D">
        <w:rPr>
          <w:sz w:val="18"/>
          <w:szCs w:val="18"/>
          <w:lang w:val="en-GB"/>
        </w:rPr>
        <w:t xml:space="preserve"> project is to develop an automated cost price calculation method for French-fries potatoes</w:t>
      </w:r>
      <w:r w:rsidR="000176DA">
        <w:rPr>
          <w:sz w:val="18"/>
          <w:szCs w:val="18"/>
          <w:lang w:val="en-GB"/>
        </w:rPr>
        <w:t xml:space="preserve"> that can be extended towards products from </w:t>
      </w:r>
      <w:r w:rsidR="0023196E">
        <w:rPr>
          <w:sz w:val="18"/>
          <w:szCs w:val="18"/>
          <w:lang w:val="en-GB"/>
        </w:rPr>
        <w:t xml:space="preserve">both the same sector and </w:t>
      </w:r>
      <w:r w:rsidR="000176DA" w:rsidRPr="000176DA">
        <w:rPr>
          <w:sz w:val="18"/>
          <w:szCs w:val="18"/>
          <w:lang w:val="en-GB"/>
        </w:rPr>
        <w:t>other</w:t>
      </w:r>
      <w:r w:rsidR="000176DA">
        <w:rPr>
          <w:sz w:val="18"/>
          <w:szCs w:val="18"/>
          <w:lang w:val="en-GB"/>
        </w:rPr>
        <w:t xml:space="preserve"> sectors</w:t>
      </w:r>
      <w:r w:rsidRPr="00E5289D">
        <w:rPr>
          <w:sz w:val="18"/>
          <w:szCs w:val="18"/>
          <w:lang w:val="en-GB"/>
        </w:rPr>
        <w:t>.</w:t>
      </w:r>
      <w:r w:rsidR="0055144C">
        <w:rPr>
          <w:sz w:val="18"/>
          <w:szCs w:val="18"/>
          <w:lang w:val="en-GB"/>
        </w:rPr>
        <w:t xml:space="preserve"> This </w:t>
      </w:r>
      <w:r w:rsidR="00B47275">
        <w:rPr>
          <w:sz w:val="18"/>
          <w:szCs w:val="18"/>
          <w:lang w:val="en-GB"/>
        </w:rPr>
        <w:t xml:space="preserve">automated </w:t>
      </w:r>
      <w:r w:rsidR="0055144C">
        <w:rPr>
          <w:sz w:val="18"/>
          <w:szCs w:val="18"/>
          <w:lang w:val="en-GB"/>
        </w:rPr>
        <w:t xml:space="preserve">cost price calculation method should be established in such a way </w:t>
      </w:r>
      <w:r w:rsidR="0055144C" w:rsidRPr="0055144C">
        <w:rPr>
          <w:sz w:val="18"/>
          <w:szCs w:val="18"/>
          <w:lang w:val="en-GB"/>
        </w:rPr>
        <w:t>that it can also be used for other products</w:t>
      </w:r>
      <w:r w:rsidR="0055144C">
        <w:rPr>
          <w:sz w:val="18"/>
          <w:szCs w:val="18"/>
          <w:lang w:val="en-GB"/>
        </w:rPr>
        <w:t>;</w:t>
      </w:r>
      <w:r w:rsidR="0055144C" w:rsidRPr="0055144C">
        <w:rPr>
          <w:sz w:val="18"/>
          <w:szCs w:val="18"/>
          <w:lang w:val="en-GB"/>
        </w:rPr>
        <w:t xml:space="preserve"> not only for arable products</w:t>
      </w:r>
      <w:r w:rsidR="0055144C">
        <w:rPr>
          <w:sz w:val="18"/>
          <w:szCs w:val="18"/>
          <w:lang w:val="en-GB"/>
        </w:rPr>
        <w:t xml:space="preserve"> including French-fries products</w:t>
      </w:r>
      <w:r w:rsidR="0055144C" w:rsidRPr="0055144C">
        <w:rPr>
          <w:sz w:val="18"/>
          <w:szCs w:val="18"/>
          <w:lang w:val="en-GB"/>
        </w:rPr>
        <w:t>, but also for products from other sectors.</w:t>
      </w:r>
      <w:r w:rsidR="0055144C">
        <w:rPr>
          <w:sz w:val="18"/>
          <w:szCs w:val="18"/>
          <w:lang w:val="en-GB"/>
        </w:rPr>
        <w:t xml:space="preserve"> </w:t>
      </w:r>
      <w:r w:rsidRPr="00E5289D">
        <w:rPr>
          <w:sz w:val="18"/>
          <w:szCs w:val="18"/>
          <w:lang w:val="en-GB"/>
        </w:rPr>
        <w:t xml:space="preserve">  </w:t>
      </w:r>
    </w:p>
    <w:p w14:paraId="2E875C42" w14:textId="77777777" w:rsidR="00A47987" w:rsidRPr="00E5289D" w:rsidRDefault="00A47987" w:rsidP="00A47987">
      <w:pPr>
        <w:pStyle w:val="NoSpacing"/>
        <w:ind w:left="360"/>
        <w:rPr>
          <w:sz w:val="20"/>
          <w:szCs w:val="20"/>
          <w:lang w:val="en-GB"/>
        </w:rPr>
      </w:pPr>
    </w:p>
    <w:p w14:paraId="19EB2044" w14:textId="77777777" w:rsidR="00A47987" w:rsidRPr="00E5289D" w:rsidRDefault="00A47987" w:rsidP="00A47987">
      <w:pPr>
        <w:pStyle w:val="Heading2"/>
        <w:numPr>
          <w:ilvl w:val="0"/>
          <w:numId w:val="1"/>
        </w:numPr>
        <w:rPr>
          <w:sz w:val="28"/>
          <w:szCs w:val="28"/>
          <w:lang w:val="en-GB"/>
        </w:rPr>
      </w:pPr>
      <w:r w:rsidRPr="00E5289D">
        <w:rPr>
          <w:sz w:val="28"/>
          <w:szCs w:val="28"/>
          <w:lang w:val="en-GB"/>
        </w:rPr>
        <w:t>Project description</w:t>
      </w:r>
    </w:p>
    <w:p w14:paraId="6F3162DD" w14:textId="52C64F43" w:rsidR="00A47987" w:rsidRPr="00E5289D" w:rsidRDefault="00A47987" w:rsidP="00A47987">
      <w:pPr>
        <w:pStyle w:val="NoSpacing"/>
        <w:ind w:left="360"/>
        <w:rPr>
          <w:sz w:val="18"/>
          <w:szCs w:val="18"/>
          <w:lang w:val="en-GB"/>
        </w:rPr>
      </w:pPr>
      <w:r w:rsidRPr="00E5289D">
        <w:rPr>
          <w:sz w:val="18"/>
          <w:szCs w:val="18"/>
          <w:lang w:val="en-GB"/>
        </w:rPr>
        <w:t xml:space="preserve">The project starts with </w:t>
      </w:r>
      <w:r w:rsidR="0023196E">
        <w:rPr>
          <w:sz w:val="18"/>
          <w:szCs w:val="18"/>
          <w:lang w:val="en-GB"/>
        </w:rPr>
        <w:t xml:space="preserve">a breakdown analysis </w:t>
      </w:r>
      <w:del w:id="24" w:author="Leeuwen, Paul2 van" w:date="2021-03-23T09:28:00Z">
        <w:r w:rsidR="0023196E" w:rsidDel="009327DD">
          <w:rPr>
            <w:sz w:val="18"/>
            <w:szCs w:val="18"/>
            <w:lang w:val="en-GB"/>
          </w:rPr>
          <w:delText xml:space="preserve">including a breakdown </w:delText>
        </w:r>
      </w:del>
      <w:r w:rsidR="0023196E">
        <w:rPr>
          <w:sz w:val="18"/>
          <w:szCs w:val="18"/>
          <w:lang w:val="en-GB"/>
        </w:rPr>
        <w:t xml:space="preserve">of </w:t>
      </w:r>
      <w:r w:rsidRPr="00E5289D">
        <w:rPr>
          <w:sz w:val="18"/>
          <w:szCs w:val="18"/>
          <w:lang w:val="en-GB"/>
        </w:rPr>
        <w:t xml:space="preserve">the most important cost items for the production of French-fries potatoes. </w:t>
      </w:r>
      <w:r w:rsidR="00D57B5B" w:rsidRPr="00E5289D">
        <w:rPr>
          <w:sz w:val="18"/>
          <w:szCs w:val="18"/>
          <w:lang w:val="en-GB"/>
        </w:rPr>
        <w:t xml:space="preserve">Distinction will be made between fixed and variable costs. </w:t>
      </w:r>
      <w:commentRangeStart w:id="25"/>
      <w:r w:rsidRPr="00E5289D">
        <w:rPr>
          <w:sz w:val="18"/>
          <w:szCs w:val="18"/>
          <w:lang w:val="en-GB"/>
        </w:rPr>
        <w:t>For reasons of convenience, the existing classification of costs as used in the Dutch FADN will be aligned as much as possible</w:t>
      </w:r>
      <w:r w:rsidR="00E7667D" w:rsidRPr="00E5289D">
        <w:rPr>
          <w:sz w:val="18"/>
          <w:szCs w:val="18"/>
          <w:lang w:val="en-GB"/>
        </w:rPr>
        <w:t xml:space="preserve">. </w:t>
      </w:r>
      <w:commentRangeEnd w:id="25"/>
      <w:r w:rsidR="00577827">
        <w:rPr>
          <w:rStyle w:val="CommentReference"/>
          <w:lang w:val="nl-NL"/>
        </w:rPr>
        <w:commentReference w:id="25"/>
      </w:r>
      <w:r w:rsidR="00E7667D" w:rsidRPr="00E5289D">
        <w:rPr>
          <w:sz w:val="18"/>
          <w:szCs w:val="18"/>
          <w:lang w:val="en-GB"/>
        </w:rPr>
        <w:t xml:space="preserve">Once all cost items are identified, </w:t>
      </w:r>
      <w:r w:rsidR="0055144C">
        <w:rPr>
          <w:sz w:val="18"/>
          <w:szCs w:val="18"/>
          <w:lang w:val="en-GB"/>
        </w:rPr>
        <w:t>cost</w:t>
      </w:r>
      <w:ins w:id="26" w:author="Leeuwen, Paul2 van" w:date="2021-03-23T09:28:00Z">
        <w:r w:rsidR="00577827">
          <w:rPr>
            <w:sz w:val="18"/>
            <w:szCs w:val="18"/>
            <w:lang w:val="en-GB"/>
          </w:rPr>
          <w:t>s</w:t>
        </w:r>
      </w:ins>
      <w:r w:rsidR="0055144C">
        <w:rPr>
          <w:sz w:val="18"/>
          <w:szCs w:val="18"/>
          <w:lang w:val="en-GB"/>
        </w:rPr>
        <w:t xml:space="preserve"> have to be assigned to the production of the French-fries potatoes. Assigning fixed costs </w:t>
      </w:r>
      <w:r w:rsidR="00B47275">
        <w:rPr>
          <w:sz w:val="18"/>
          <w:szCs w:val="18"/>
          <w:lang w:val="en-GB"/>
        </w:rPr>
        <w:t>is assumed to</w:t>
      </w:r>
      <w:r w:rsidR="0055144C">
        <w:rPr>
          <w:sz w:val="18"/>
          <w:szCs w:val="18"/>
          <w:lang w:val="en-GB"/>
        </w:rPr>
        <w:t xml:space="preserve"> be the most challenging part in the calculation process</w:t>
      </w:r>
      <w:r w:rsidR="00B47275">
        <w:rPr>
          <w:sz w:val="18"/>
          <w:szCs w:val="18"/>
          <w:lang w:val="en-GB"/>
        </w:rPr>
        <w:t xml:space="preserve"> of the cost price</w:t>
      </w:r>
      <w:r w:rsidR="0055144C">
        <w:rPr>
          <w:sz w:val="18"/>
          <w:szCs w:val="18"/>
          <w:lang w:val="en-GB"/>
        </w:rPr>
        <w:t xml:space="preserve">. </w:t>
      </w:r>
      <w:r w:rsidR="0023196E">
        <w:rPr>
          <w:sz w:val="18"/>
          <w:szCs w:val="18"/>
          <w:lang w:val="en-GB"/>
        </w:rPr>
        <w:t xml:space="preserve">The breakdown analysis can automatically analyse the developments of the various elements of the breakdown analysis overtime. </w:t>
      </w:r>
      <w:del w:id="27" w:author="Leeuwen, Paul2 van" w:date="2021-03-23T09:29:00Z">
        <w:r w:rsidR="00E7667D" w:rsidRPr="00E5289D" w:rsidDel="00577827">
          <w:rPr>
            <w:sz w:val="18"/>
            <w:szCs w:val="18"/>
            <w:lang w:val="en-GB"/>
          </w:rPr>
          <w:delText xml:space="preserve"> </w:delText>
        </w:r>
      </w:del>
      <w:r w:rsidR="00D57B5B" w:rsidRPr="00E5289D">
        <w:rPr>
          <w:sz w:val="18"/>
          <w:szCs w:val="18"/>
          <w:lang w:val="en-GB"/>
        </w:rPr>
        <w:t xml:space="preserve">After the development of the </w:t>
      </w:r>
      <w:r w:rsidR="0023196E">
        <w:rPr>
          <w:sz w:val="18"/>
          <w:szCs w:val="18"/>
          <w:lang w:val="en-GB"/>
        </w:rPr>
        <w:t>automated breakdown analysis</w:t>
      </w:r>
      <w:r w:rsidR="00D57B5B" w:rsidRPr="00E5289D">
        <w:rPr>
          <w:sz w:val="18"/>
          <w:szCs w:val="18"/>
          <w:lang w:val="en-GB"/>
        </w:rPr>
        <w:t xml:space="preserve"> for French-fries potatoes, a plan will be developed on how the automated method </w:t>
      </w:r>
      <w:r w:rsidRPr="00E5289D">
        <w:rPr>
          <w:sz w:val="18"/>
          <w:szCs w:val="18"/>
          <w:lang w:val="en-GB"/>
        </w:rPr>
        <w:t>can be further developed</w:t>
      </w:r>
      <w:r w:rsidR="00D57B5B" w:rsidRPr="00E5289D">
        <w:rPr>
          <w:sz w:val="18"/>
          <w:szCs w:val="18"/>
          <w:lang w:val="en-GB"/>
        </w:rPr>
        <w:t>, both for other products resulting from arable farming but also for products from other sectors included in the FADN</w:t>
      </w:r>
      <w:r w:rsidRPr="00E5289D">
        <w:rPr>
          <w:sz w:val="18"/>
          <w:szCs w:val="18"/>
          <w:lang w:val="en-GB"/>
        </w:rPr>
        <w:t>.</w:t>
      </w:r>
    </w:p>
    <w:p w14:paraId="54AAB5B7" w14:textId="77777777" w:rsidR="00A47987" w:rsidRPr="00E5289D" w:rsidRDefault="00A47987" w:rsidP="00A47987">
      <w:pPr>
        <w:pStyle w:val="NoSpacing"/>
        <w:ind w:left="360"/>
        <w:rPr>
          <w:sz w:val="18"/>
          <w:szCs w:val="18"/>
          <w:lang w:val="en-GB"/>
        </w:rPr>
      </w:pPr>
    </w:p>
    <w:p w14:paraId="340A0A05" w14:textId="77777777" w:rsidR="00A47987" w:rsidRPr="00E5289D" w:rsidRDefault="00A47987" w:rsidP="00A47987">
      <w:pPr>
        <w:pStyle w:val="Heading2"/>
        <w:numPr>
          <w:ilvl w:val="0"/>
          <w:numId w:val="1"/>
        </w:numPr>
        <w:rPr>
          <w:sz w:val="28"/>
          <w:szCs w:val="28"/>
          <w:lang w:val="en-GB"/>
        </w:rPr>
      </w:pPr>
      <w:r w:rsidRPr="00E5289D">
        <w:rPr>
          <w:sz w:val="28"/>
          <w:szCs w:val="28"/>
          <w:lang w:val="en-GB"/>
        </w:rPr>
        <w:lastRenderedPageBreak/>
        <w:t>Expected project output</w:t>
      </w:r>
    </w:p>
    <w:p w14:paraId="087198A0" w14:textId="77777777" w:rsidR="00577827" w:rsidRDefault="00A47987" w:rsidP="00577827">
      <w:pPr>
        <w:pStyle w:val="NoSpacing"/>
        <w:numPr>
          <w:ilvl w:val="0"/>
          <w:numId w:val="4"/>
        </w:numPr>
        <w:rPr>
          <w:ins w:id="28" w:author="Leeuwen, Paul2 van" w:date="2021-03-23T09:29:00Z"/>
          <w:sz w:val="18"/>
          <w:szCs w:val="18"/>
          <w:lang w:val="en-GB"/>
        </w:rPr>
      </w:pPr>
      <w:r w:rsidRPr="00E5289D">
        <w:rPr>
          <w:sz w:val="18"/>
          <w:szCs w:val="18"/>
          <w:lang w:val="en-GB"/>
        </w:rPr>
        <w:t>A</w:t>
      </w:r>
      <w:r w:rsidR="00E5289D" w:rsidRPr="00E5289D">
        <w:rPr>
          <w:sz w:val="18"/>
          <w:szCs w:val="18"/>
          <w:lang w:val="en-GB"/>
        </w:rPr>
        <w:t>n</w:t>
      </w:r>
      <w:r w:rsidRPr="00E5289D">
        <w:rPr>
          <w:sz w:val="18"/>
          <w:szCs w:val="18"/>
          <w:lang w:val="en-GB"/>
        </w:rPr>
        <w:t xml:space="preserve"> </w:t>
      </w:r>
      <w:r w:rsidR="00E5289D" w:rsidRPr="00E5289D">
        <w:rPr>
          <w:sz w:val="18"/>
          <w:szCs w:val="18"/>
          <w:lang w:val="en-GB"/>
        </w:rPr>
        <w:t>automated cost pricing calculation method</w:t>
      </w:r>
      <w:r w:rsidRPr="00E5289D">
        <w:rPr>
          <w:sz w:val="18"/>
          <w:szCs w:val="18"/>
          <w:lang w:val="en-GB"/>
        </w:rPr>
        <w:t xml:space="preserve"> </w:t>
      </w:r>
      <w:r w:rsidR="00E5289D" w:rsidRPr="00E5289D">
        <w:rPr>
          <w:sz w:val="18"/>
          <w:szCs w:val="18"/>
          <w:lang w:val="en-GB"/>
        </w:rPr>
        <w:t xml:space="preserve">for French-fries potatoes </w:t>
      </w:r>
      <w:r w:rsidRPr="00E5289D">
        <w:rPr>
          <w:sz w:val="18"/>
          <w:szCs w:val="18"/>
          <w:lang w:val="en-GB"/>
        </w:rPr>
        <w:t>consisting of</w:t>
      </w:r>
      <w:r w:rsidR="00E5289D" w:rsidRPr="00E5289D">
        <w:rPr>
          <w:sz w:val="18"/>
          <w:szCs w:val="18"/>
          <w:lang w:val="en-GB"/>
        </w:rPr>
        <w:t xml:space="preserve"> </w:t>
      </w:r>
      <w:r w:rsidRPr="00E5289D">
        <w:rPr>
          <w:sz w:val="18"/>
          <w:szCs w:val="18"/>
          <w:lang w:val="en-GB"/>
        </w:rPr>
        <w:t xml:space="preserve">analysis software (algorithms and scripts to have the data from the </w:t>
      </w:r>
      <w:r w:rsidR="00E5289D" w:rsidRPr="00E5289D">
        <w:rPr>
          <w:sz w:val="18"/>
          <w:szCs w:val="18"/>
          <w:lang w:val="en-GB"/>
        </w:rPr>
        <w:t>FADN</w:t>
      </w:r>
      <w:r w:rsidRPr="00E5289D">
        <w:rPr>
          <w:sz w:val="18"/>
          <w:szCs w:val="18"/>
          <w:lang w:val="en-GB"/>
        </w:rPr>
        <w:t xml:space="preserve"> interpretable</w:t>
      </w:r>
      <w:r w:rsidR="00B47275">
        <w:rPr>
          <w:sz w:val="18"/>
          <w:szCs w:val="18"/>
          <w:lang w:val="en-GB"/>
        </w:rPr>
        <w:t xml:space="preserve"> and usable </w:t>
      </w:r>
      <w:r w:rsidRPr="00E5289D">
        <w:rPr>
          <w:sz w:val="18"/>
          <w:szCs w:val="18"/>
          <w:lang w:val="en-GB"/>
        </w:rPr>
        <w:t>for research)</w:t>
      </w:r>
      <w:r w:rsidR="00E5289D" w:rsidRPr="00E5289D">
        <w:rPr>
          <w:sz w:val="18"/>
          <w:szCs w:val="18"/>
          <w:lang w:val="en-GB"/>
        </w:rPr>
        <w:t xml:space="preserve">. </w:t>
      </w:r>
      <w:r w:rsidRPr="00E5289D">
        <w:rPr>
          <w:sz w:val="18"/>
          <w:szCs w:val="18"/>
          <w:lang w:val="en-GB"/>
        </w:rPr>
        <w:t xml:space="preserve">The </w:t>
      </w:r>
      <w:r w:rsidR="00E5289D" w:rsidRPr="00E5289D">
        <w:rPr>
          <w:sz w:val="18"/>
          <w:szCs w:val="18"/>
          <w:lang w:val="en-GB"/>
        </w:rPr>
        <w:t>calculation method</w:t>
      </w:r>
      <w:r w:rsidRPr="00E5289D">
        <w:rPr>
          <w:sz w:val="18"/>
          <w:szCs w:val="18"/>
          <w:lang w:val="en-GB"/>
        </w:rPr>
        <w:t xml:space="preserve"> </w:t>
      </w:r>
      <w:r w:rsidR="008248A2">
        <w:rPr>
          <w:sz w:val="18"/>
          <w:szCs w:val="18"/>
          <w:lang w:val="en-GB"/>
        </w:rPr>
        <w:t xml:space="preserve">is amenable for generalisation towards </w:t>
      </w:r>
      <w:r w:rsidR="00E5289D" w:rsidRPr="00E5289D">
        <w:rPr>
          <w:sz w:val="18"/>
          <w:szCs w:val="18"/>
          <w:lang w:val="en-GB"/>
        </w:rPr>
        <w:t xml:space="preserve">other products </w:t>
      </w:r>
      <w:r w:rsidR="0023196E">
        <w:rPr>
          <w:sz w:val="18"/>
          <w:szCs w:val="18"/>
          <w:lang w:val="en-GB"/>
        </w:rPr>
        <w:t>from both arable farming and other</w:t>
      </w:r>
      <w:r w:rsidR="0023196E" w:rsidRPr="00E5289D">
        <w:rPr>
          <w:sz w:val="18"/>
          <w:szCs w:val="18"/>
          <w:lang w:val="en-GB"/>
        </w:rPr>
        <w:t xml:space="preserve"> </w:t>
      </w:r>
      <w:r w:rsidR="00E5289D" w:rsidRPr="00E5289D">
        <w:rPr>
          <w:sz w:val="18"/>
          <w:szCs w:val="18"/>
          <w:lang w:val="en-GB"/>
        </w:rPr>
        <w:t>sectors</w:t>
      </w:r>
      <w:r w:rsidRPr="00E5289D">
        <w:rPr>
          <w:sz w:val="18"/>
          <w:szCs w:val="18"/>
          <w:lang w:val="en-GB"/>
        </w:rPr>
        <w:t>.</w:t>
      </w:r>
      <w:r w:rsidR="00B47275">
        <w:rPr>
          <w:sz w:val="18"/>
          <w:szCs w:val="18"/>
          <w:lang w:val="en-GB"/>
        </w:rPr>
        <w:t xml:space="preserve"> </w:t>
      </w:r>
    </w:p>
    <w:p w14:paraId="002F21CF" w14:textId="25EC05FD" w:rsidR="00A47987" w:rsidRPr="00E5289D" w:rsidRDefault="00B47275" w:rsidP="00577827">
      <w:pPr>
        <w:pStyle w:val="NoSpacing"/>
        <w:numPr>
          <w:ilvl w:val="0"/>
          <w:numId w:val="4"/>
        </w:numPr>
        <w:rPr>
          <w:sz w:val="18"/>
          <w:szCs w:val="18"/>
          <w:lang w:val="en-GB"/>
        </w:rPr>
        <w:pPrChange w:id="29" w:author="Leeuwen, Paul2 van" w:date="2021-03-23T09:29:00Z">
          <w:pPr>
            <w:pStyle w:val="NoSpacing"/>
            <w:ind w:left="360"/>
          </w:pPr>
        </w:pPrChange>
      </w:pPr>
      <w:del w:id="30" w:author="Leeuwen, Paul2 van" w:date="2021-03-23T09:29:00Z">
        <w:r w:rsidDel="00577827">
          <w:rPr>
            <w:sz w:val="18"/>
            <w:szCs w:val="18"/>
            <w:lang w:val="en-GB"/>
          </w:rPr>
          <w:delText>A</w:delText>
        </w:r>
        <w:r w:rsidRPr="00B47275" w:rsidDel="00577827">
          <w:rPr>
            <w:sz w:val="18"/>
            <w:szCs w:val="18"/>
            <w:lang w:val="en-GB"/>
          </w:rPr>
          <w:delText xml:space="preserve"> </w:delText>
        </w:r>
        <w:r w:rsidR="008248A2" w:rsidDel="00577827">
          <w:rPr>
            <w:sz w:val="18"/>
            <w:szCs w:val="18"/>
            <w:lang w:val="en-GB"/>
          </w:rPr>
          <w:delText>f</w:delText>
        </w:r>
      </w:del>
      <w:ins w:id="31" w:author="Leeuwen, Paul2 van" w:date="2021-03-23T09:29:00Z">
        <w:r w:rsidR="00577827">
          <w:rPr>
            <w:sz w:val="18"/>
            <w:szCs w:val="18"/>
            <w:lang w:val="en-GB"/>
          </w:rPr>
          <w:t>F</w:t>
        </w:r>
      </w:ins>
      <w:r w:rsidR="008248A2">
        <w:rPr>
          <w:sz w:val="18"/>
          <w:szCs w:val="18"/>
          <w:lang w:val="en-GB"/>
        </w:rPr>
        <w:t xml:space="preserve">ollow-up </w:t>
      </w:r>
      <w:r w:rsidRPr="00B47275">
        <w:rPr>
          <w:sz w:val="18"/>
          <w:szCs w:val="18"/>
          <w:lang w:val="en-GB"/>
        </w:rPr>
        <w:t xml:space="preserve">plan </w:t>
      </w:r>
      <w:ins w:id="32" w:author="Leeuwen, Paul2 van" w:date="2021-03-23T09:29:00Z">
        <w:r w:rsidR="00577827" w:rsidRPr="00577827">
          <w:rPr>
            <w:sz w:val="18"/>
            <w:szCs w:val="18"/>
            <w:lang w:val="en-GB"/>
          </w:rPr>
          <w:t>on how the automated method can be further developed</w:t>
        </w:r>
        <w:r w:rsidR="00577827">
          <w:rPr>
            <w:sz w:val="18"/>
            <w:szCs w:val="18"/>
            <w:lang w:val="en-GB"/>
          </w:rPr>
          <w:t>.</w:t>
        </w:r>
      </w:ins>
      <w:del w:id="33" w:author="Leeuwen, Paul2 van" w:date="2021-03-23T09:29:00Z">
        <w:r w:rsidR="008248A2" w:rsidDel="00577827">
          <w:rPr>
            <w:sz w:val="18"/>
            <w:szCs w:val="18"/>
            <w:lang w:val="en-GB"/>
          </w:rPr>
          <w:delText>is also a deliverable</w:delText>
        </w:r>
        <w:r w:rsidDel="00577827">
          <w:rPr>
            <w:sz w:val="18"/>
            <w:szCs w:val="18"/>
            <w:lang w:val="en-GB"/>
          </w:rPr>
          <w:delText xml:space="preserve">. </w:delText>
        </w:r>
      </w:del>
    </w:p>
    <w:p w14:paraId="2B30BA52" w14:textId="77777777" w:rsidR="00A47987" w:rsidRPr="00E5289D" w:rsidRDefault="00A47987">
      <w:pPr>
        <w:rPr>
          <w:sz w:val="18"/>
          <w:lang w:val="en-GB"/>
        </w:rPr>
      </w:pPr>
    </w:p>
    <w:sectPr w:rsidR="00A47987" w:rsidRPr="00E52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eeuwen, Paul2 van" w:date="2021-03-22T12:05:00Z" w:initials="PvL">
    <w:p w14:paraId="451E26FF" w14:textId="39BC1FF4" w:rsidR="008248A2" w:rsidRDefault="008248A2">
      <w:pPr>
        <w:pStyle w:val="CommentText"/>
      </w:pPr>
      <w:r>
        <w:rPr>
          <w:rStyle w:val="CommentReference"/>
        </w:rPr>
        <w:annotationRef/>
      </w:r>
      <w:r>
        <w:t>W</w:t>
      </w:r>
      <w:r w:rsidRPr="008248A2">
        <w:t>ie gaa</w:t>
      </w:r>
      <w:r>
        <w:t>n</w:t>
      </w:r>
      <w:r w:rsidRPr="008248A2">
        <w:t xml:space="preserve"> hier wat aan hebben?</w:t>
      </w:r>
      <w:r>
        <w:t xml:space="preserve"> Sectorexperts en LNV?</w:t>
      </w:r>
    </w:p>
  </w:comment>
  <w:comment w:id="2" w:author="Leeuwen, Paul2 van" w:date="2021-03-23T09:30:00Z" w:initials="PvL">
    <w:p w14:paraId="7E154308" w14:textId="138984A5" w:rsidR="00C80BC4" w:rsidRDefault="00C80BC4">
      <w:pPr>
        <w:pStyle w:val="CommentText"/>
      </w:pPr>
      <w:r>
        <w:rPr>
          <w:rStyle w:val="CommentReference"/>
        </w:rPr>
        <w:annotationRef/>
      </w:r>
      <w:r>
        <w:t>Heb je hier een idee bij?</w:t>
      </w:r>
      <w:bookmarkStart w:id="3" w:name="_GoBack"/>
      <w:bookmarkEnd w:id="3"/>
    </w:p>
  </w:comment>
  <w:comment w:id="4" w:author="Leeuwen, Paul2 van" w:date="2021-03-23T09:27:00Z" w:initials="PvL">
    <w:p w14:paraId="331AD483" w14:textId="34705F76" w:rsidR="009327DD" w:rsidRDefault="009327DD">
      <w:pPr>
        <w:pStyle w:val="CommentText"/>
      </w:pPr>
      <w:r>
        <w:rPr>
          <w:rStyle w:val="CommentReference"/>
        </w:rPr>
        <w:annotationRef/>
      </w:r>
      <w:r>
        <w:t>Moet deze zin er in staan?</w:t>
      </w:r>
    </w:p>
  </w:comment>
  <w:comment w:id="25" w:author="Leeuwen, Paul2 van" w:date="2021-03-23T09:28:00Z" w:initials="PvL">
    <w:p w14:paraId="3D7D236E" w14:textId="4D3E436A" w:rsidR="00577827" w:rsidRDefault="00577827">
      <w:pPr>
        <w:pStyle w:val="CommentText"/>
      </w:pPr>
      <w:r>
        <w:rPr>
          <w:rStyle w:val="CommentReference"/>
        </w:rPr>
        <w:annotationRef/>
      </w:r>
      <w:r>
        <w:t>Waarom is dit convenient?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1E26FF" w15:done="0"/>
  <w15:commentEx w15:paraId="7E154308" w15:paraIdParent="451E26FF" w15:done="0"/>
  <w15:commentEx w15:paraId="331AD483" w15:done="0"/>
  <w15:commentEx w15:paraId="3D7D23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1E26FF" w16cid:durableId="2403069D"/>
  <w16cid:commentId w16cid:paraId="7E154308" w16cid:durableId="240433BF"/>
  <w16cid:commentId w16cid:paraId="331AD483" w16cid:durableId="240432F2"/>
  <w16cid:commentId w16cid:paraId="3D7D236E" w16cid:durableId="240433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B2BBF"/>
    <w:multiLevelType w:val="hybridMultilevel"/>
    <w:tmpl w:val="857C5852"/>
    <w:lvl w:ilvl="0" w:tplc="E392F8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1240D8"/>
    <w:multiLevelType w:val="hybridMultilevel"/>
    <w:tmpl w:val="3D707E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302C3"/>
    <w:multiLevelType w:val="hybridMultilevel"/>
    <w:tmpl w:val="FB822FE0"/>
    <w:lvl w:ilvl="0" w:tplc="115655A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20679"/>
    <w:multiLevelType w:val="hybridMultilevel"/>
    <w:tmpl w:val="E58494F2"/>
    <w:lvl w:ilvl="0" w:tplc="E392F864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euwen, Paul2 van">
    <w15:presenceInfo w15:providerId="None" w15:userId="Leeuwen, Paul2 v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87"/>
    <w:rsid w:val="000176DA"/>
    <w:rsid w:val="000E51EF"/>
    <w:rsid w:val="000F7FB5"/>
    <w:rsid w:val="00223C4F"/>
    <w:rsid w:val="0023196E"/>
    <w:rsid w:val="002C7560"/>
    <w:rsid w:val="003B0C7D"/>
    <w:rsid w:val="0055144C"/>
    <w:rsid w:val="00577827"/>
    <w:rsid w:val="005A0E86"/>
    <w:rsid w:val="005B1727"/>
    <w:rsid w:val="00717EC3"/>
    <w:rsid w:val="00747FBE"/>
    <w:rsid w:val="008248A2"/>
    <w:rsid w:val="008A40C9"/>
    <w:rsid w:val="009327DD"/>
    <w:rsid w:val="00A47987"/>
    <w:rsid w:val="00B47275"/>
    <w:rsid w:val="00BF7E49"/>
    <w:rsid w:val="00C32E2A"/>
    <w:rsid w:val="00C80BC4"/>
    <w:rsid w:val="00D57B5B"/>
    <w:rsid w:val="00D91944"/>
    <w:rsid w:val="00E5289D"/>
    <w:rsid w:val="00E7667D"/>
    <w:rsid w:val="00E82400"/>
    <w:rsid w:val="00E8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B8AD"/>
  <w15:chartTrackingRefBased/>
  <w15:docId w15:val="{8BB18E88-CEC1-463B-9D4F-B4E61811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17"/>
        <w:szCs w:val="22"/>
        <w:lang w:val="nl-NL" w:eastAsia="en-US" w:bidi="ar-SA"/>
      </w:rPr>
    </w:rPrDefault>
    <w:pPrDefault>
      <w:pPr>
        <w:spacing w:after="16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987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479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A4798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47987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4798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9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919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9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9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9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9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7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mal.roskam@wur.nl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ul2.vanleeuwen@wur.nl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ns.marvin@wur.nl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Roskam, Jamal</dc:creator>
  <cp:keywords/>
  <dc:description/>
  <cp:lastModifiedBy>Leeuwen, Paul2 van</cp:lastModifiedBy>
  <cp:revision>5</cp:revision>
  <dcterms:created xsi:type="dcterms:W3CDTF">2021-03-23T08:18:00Z</dcterms:created>
  <dcterms:modified xsi:type="dcterms:W3CDTF">2021-03-23T08:30:00Z</dcterms:modified>
</cp:coreProperties>
</file>